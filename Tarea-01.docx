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C514312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ins w:id="0" w:author="Roberto Martínez Román" w:date="2018-01-16T22:31:00Z">
        <w:r w:rsidR="009F68E7">
          <w:rPr>
            <w:sz w:val="24"/>
          </w:rPr>
          <w:t>Jorge Mora Cárdenas</w:t>
        </w:r>
      </w:ins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261BB7D2" w:rsidR="003827D5" w:rsidRPr="00741AFF" w:rsidRDefault="009F68E7" w:rsidP="00750026">
            <w:pPr>
              <w:pStyle w:val="Sinespaciado"/>
              <w:rPr>
                <w:b/>
                <w:color w:val="FF0000"/>
                <w:sz w:val="20"/>
              </w:rPr>
            </w:pPr>
            <w:ins w:id="1" w:author="Roberto Martínez Román" w:date="2018-01-16T22:31:00Z">
              <w:r>
                <w:rPr>
                  <w:b/>
                  <w:color w:val="FF0000"/>
                  <w:sz w:val="20"/>
                </w:rPr>
                <w:t xml:space="preserve">La diferencia </w:t>
              </w:r>
              <w:proofErr w:type="spellStart"/>
              <w:r>
                <w:rPr>
                  <w:b/>
                  <w:color w:val="FF0000"/>
                  <w:sz w:val="20"/>
                </w:rPr>
                <w:t>esta</w:t>
              </w:r>
              <w:proofErr w:type="spellEnd"/>
              <w:r>
                <w:rPr>
                  <w:b/>
                  <w:color w:val="FF0000"/>
                  <w:sz w:val="20"/>
                </w:rPr>
                <w:t xml:space="preserve"> en el lenguaje que utilizan, ya que el programa utiliza algún lenguaje de programación y el algoritmo utiliza un lenguaje </w:t>
              </w:r>
              <w:proofErr w:type="spellStart"/>
              <w:r>
                <w:rPr>
                  <w:b/>
                  <w:color w:val="FF0000"/>
                  <w:sz w:val="20"/>
                </w:rPr>
                <w:t>mas</w:t>
              </w:r>
              <w:proofErr w:type="spellEnd"/>
              <w:r>
                <w:rPr>
                  <w:b/>
                  <w:color w:val="FF0000"/>
                  <w:sz w:val="20"/>
                </w:rPr>
                <w:t xml:space="preserve"> informal.    El algoritmo incluye al programa</w:t>
              </w:r>
            </w:ins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B512D0F" w:rsidR="00ED35DB" w:rsidRPr="00665336" w:rsidRDefault="009F68E7" w:rsidP="00750026">
            <w:pPr>
              <w:pStyle w:val="Sinespaciado"/>
              <w:rPr>
                <w:i/>
                <w:color w:val="C00000"/>
                <w:sz w:val="20"/>
              </w:rPr>
            </w:pPr>
            <w:ins w:id="2" w:author="Roberto Martínez Román" w:date="2018-01-16T22:31:00Z">
              <w:r>
                <w:rPr>
                  <w:i/>
                  <w:color w:val="C00000"/>
                  <w:sz w:val="20"/>
                </w:rPr>
                <w:t>Se clarifican los datos de entrada (datos que el problema/usuario me da) y los datos de salida (respuesta)</w:t>
              </w:r>
            </w:ins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0B3C0FA" w:rsidR="00ED35DB" w:rsidRPr="00665336" w:rsidRDefault="009F68E7" w:rsidP="00750026">
            <w:pPr>
              <w:pStyle w:val="Sinespaciado"/>
              <w:rPr>
                <w:i/>
                <w:color w:val="C00000"/>
                <w:sz w:val="20"/>
              </w:rPr>
            </w:pPr>
            <w:ins w:id="3" w:author="Roberto Martínez Román" w:date="2018-01-16T22:31:00Z">
              <w:r>
                <w:rPr>
                  <w:i/>
                  <w:color w:val="C00000"/>
                  <w:sz w:val="20"/>
                </w:rPr>
                <w:t>Se piensa y se crea un programa (algoritmo) para resolver el problema</w:t>
              </w:r>
            </w:ins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2612DF2" w:rsidR="00ED35DB" w:rsidRPr="00665336" w:rsidRDefault="009F68E7" w:rsidP="00750026">
            <w:pPr>
              <w:pStyle w:val="Sinespaciado"/>
              <w:rPr>
                <w:i/>
                <w:color w:val="C00000"/>
                <w:sz w:val="20"/>
              </w:rPr>
            </w:pPr>
            <w:ins w:id="4" w:author="Roberto Martínez Román" w:date="2018-01-16T22:31:00Z">
              <w:r>
                <w:rPr>
                  <w:i/>
                  <w:color w:val="C00000"/>
                  <w:sz w:val="20"/>
                </w:rPr>
                <w:t xml:space="preserve">Se ingresa a la computadora ya con un lenguaje de programación. </w:t>
              </w:r>
            </w:ins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6531C42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ins w:id="5" w:author="Roberto Martínez Román" w:date="2018-01-16T22:31:00Z">
              <w:r w:rsidR="009F68E7">
                <w:rPr>
                  <w:rFonts w:eastAsia="Times New Roman" w:cs="Times New Roman"/>
                  <w:bCs/>
                  <w:i/>
                  <w:color w:val="FF0000"/>
                </w:rPr>
                <w:t xml:space="preserve">Angela habla </w:t>
              </w:r>
              <w:r w:rsidR="00B50F1C">
                <w:rPr>
                  <w:rFonts w:eastAsia="Times New Roman" w:cs="Times New Roman"/>
                  <w:bCs/>
                  <w:i/>
                  <w:color w:val="FF0000"/>
                </w:rPr>
                <w:t>más</w:t>
              </w:r>
              <w:r w:rsidR="009F68E7">
                <w:rPr>
                  <w:rFonts w:eastAsia="Times New Roman" w:cs="Times New Roman"/>
                  <w:bCs/>
                  <w:i/>
                  <w:color w:val="FF0000"/>
                </w:rPr>
                <w:t xml:space="preserve"> bajo que </w:t>
              </w:r>
              <w:r w:rsidR="00B50F1C">
                <w:rPr>
                  <w:rFonts w:eastAsia="Times New Roman" w:cs="Times New Roman"/>
                  <w:bCs/>
                  <w:i/>
                  <w:color w:val="FF0000"/>
                </w:rPr>
                <w:t>C</w:t>
              </w:r>
              <w:r w:rsidR="009F68E7">
                <w:rPr>
                  <w:rFonts w:eastAsia="Times New Roman" w:cs="Times New Roman"/>
                  <w:bCs/>
                  <w:i/>
                  <w:color w:val="FF0000"/>
                </w:rPr>
                <w:t>elia.</w:t>
              </w:r>
            </w:ins>
          </w:p>
          <w:p w14:paraId="73D692EF" w14:textId="18474171" w:rsidR="00665336" w:rsidRPr="00665336" w:rsidRDefault="00665336" w:rsidP="00704D6B">
            <w:pPr>
              <w:pStyle w:val="Sinespaciado"/>
              <w:rPr>
                <w:sz w:val="18"/>
              </w:rPr>
            </w:pPr>
            <w:del w:id="6" w:author="Roberto Martínez Román" w:date="2018-01-16T22:31:00Z">
              <w:r w:rsidRPr="00665336">
                <w:rPr>
                  <w:rFonts w:eastAsia="Times New Roman" w:cs="Times New Roman"/>
                  <w:bCs/>
                  <w:color w:val="000000" w:themeColor="text1"/>
                </w:rPr>
                <w:delText>Explica:</w:delText>
              </w:r>
              <w:r w:rsidRPr="00665336">
                <w:rPr>
                  <w:rFonts w:eastAsia="Times New Roman" w:cs="Times New Roman"/>
                  <w:bCs/>
                  <w:i/>
                  <w:color w:val="C00000"/>
                  <w:sz w:val="20"/>
                  <w:szCs w:val="20"/>
                </w:rPr>
                <w:delText xml:space="preserve">  </w:delText>
              </w:r>
            </w:del>
            <w:ins w:id="7" w:author="Roberto Martínez Román" w:date="2018-01-16T22:31:00Z">
              <w:r w:rsidRPr="00665336">
                <w:rPr>
                  <w:rFonts w:eastAsia="Times New Roman" w:cs="Times New Roman"/>
                  <w:bCs/>
                  <w:color w:val="000000" w:themeColor="text1"/>
                </w:rPr>
                <w:t>Explica</w:t>
              </w:r>
              <w:r w:rsidR="00B50F1C">
                <w:rPr>
                  <w:rFonts w:eastAsia="Times New Roman" w:cs="Times New Roman"/>
                  <w:bCs/>
                  <w:color w:val="000000" w:themeColor="text1"/>
                </w:rPr>
                <w:t>: Angela es la que habla más bajo de las tres y Celia es la que habla más alto; Por lo tanto, Celia habla más alto que Angela.</w:t>
              </w:r>
            </w:ins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EE4948A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ins w:id="8" w:author="Roberto Martínez Román" w:date="2018-01-16T22:31:00Z">
              <w:r w:rsidR="000937CD">
                <w:rPr>
                  <w:rFonts w:eastAsia="Times New Roman" w:cs="Times New Roman"/>
                  <w:bCs/>
                  <w:i/>
                  <w:color w:val="C00000"/>
                  <w:sz w:val="20"/>
                  <w:szCs w:val="20"/>
                </w:rPr>
                <w:t>Tomás se ir</w:t>
              </w:r>
              <w:r w:rsidR="009D3652">
                <w:rPr>
                  <w:rFonts w:eastAsia="Times New Roman" w:cs="Times New Roman"/>
                  <w:bCs/>
                  <w:i/>
                  <w:color w:val="C00000"/>
                  <w:sz w:val="20"/>
                  <w:szCs w:val="20"/>
                </w:rPr>
                <w:t>á</w:t>
              </w:r>
              <w:r w:rsidR="000937CD">
                <w:rPr>
                  <w:rFonts w:eastAsia="Times New Roman" w:cs="Times New Roman"/>
                  <w:bCs/>
                  <w:i/>
                  <w:color w:val="C00000"/>
                  <w:sz w:val="20"/>
                  <w:szCs w:val="20"/>
                </w:rPr>
                <w:t xml:space="preserve"> en coche.</w:t>
              </w:r>
            </w:ins>
          </w:p>
          <w:p w14:paraId="5319F188" w14:textId="5296E144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ins w:id="9" w:author="Roberto Martínez Román" w:date="2018-01-16T22:31:00Z">
              <w:r w:rsidR="009D3652">
                <w:rPr>
                  <w:rFonts w:eastAsia="Times New Roman" w:cs="Times New Roman"/>
                  <w:bCs/>
                  <w:noProof/>
                  <w:sz w:val="20"/>
                  <w:szCs w:val="20"/>
                </w:rPr>
                <w:drawing>
                  <wp:inline distT="0" distB="0" distL="0" distR="0" wp14:anchorId="014CD9E7" wp14:editId="75AE29CC">
                    <wp:extent cx="1885162" cy="3447415"/>
                    <wp:effectExtent l="0" t="318" r="953" b="952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WhatsApp Image 2018-01-16 at 10.06.19 PM.jpeg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0" y="0"/>
                              <a:ext cx="1961935" cy="35878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602C628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ins w:id="10" w:author="Roberto Martínez Román" w:date="2018-01-16T22:31:00Z">
              <w:r w:rsidR="009D3652">
                <w:rPr>
                  <w:color w:val="C00000"/>
                  <w:sz w:val="20"/>
                </w:rPr>
                <w:t xml:space="preserve"> Edad, Meses.</w:t>
              </w:r>
            </w:ins>
          </w:p>
          <w:p w14:paraId="6BE55C79" w14:textId="60AA5E9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ins w:id="11" w:author="Roberto Martínez Román" w:date="2018-01-16T22:31:00Z">
              <w:r w:rsidR="009D3652">
                <w:rPr>
                  <w:color w:val="C00000"/>
                  <w:sz w:val="20"/>
                </w:rPr>
                <w:t xml:space="preserve"> Días vividos.</w:t>
              </w:r>
            </w:ins>
          </w:p>
          <w:p w14:paraId="429DE198" w14:textId="7F6F948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586F16">
              <w:rPr>
                <w:color w:val="C00000"/>
                <w:sz w:val="20"/>
              </w:rPr>
              <w:t xml:space="preserve"> con el numero de año y meses sabremos cuantos días lleva de vida, teniendo en cuenta los</w:t>
            </w:r>
            <w:r w:rsidR="0046289A">
              <w:rPr>
                <w:color w:val="C00000"/>
                <w:sz w:val="20"/>
              </w:rPr>
              <w:t xml:space="preserve"> </w:t>
            </w:r>
            <w:r w:rsidR="00586F16">
              <w:rPr>
                <w:color w:val="C00000"/>
                <w:sz w:val="20"/>
              </w:rPr>
              <w:t xml:space="preserve">años </w:t>
            </w:r>
            <w:r w:rsidR="0046289A">
              <w:rPr>
                <w:color w:val="C00000"/>
                <w:sz w:val="20"/>
              </w:rPr>
              <w:t>bisiestos</w:t>
            </w:r>
            <w:bookmarkStart w:id="12" w:name="_GoBack"/>
            <w:bookmarkEnd w:id="12"/>
            <w:r w:rsidR="00586F16">
              <w:rPr>
                <w:color w:val="C00000"/>
                <w:sz w:val="20"/>
              </w:rPr>
              <w:t>.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02FCA5D3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1723BA3" w14:textId="333C3570" w:rsidR="009D3652" w:rsidRDefault="009D3652" w:rsidP="009D3652">
            <w:pPr>
              <w:pStyle w:val="Sinespaciado"/>
              <w:numPr>
                <w:ilvl w:val="0"/>
                <w:numId w:val="1"/>
              </w:numPr>
              <w:rPr>
                <w:ins w:id="13" w:author="Roberto Martínez Román" w:date="2018-01-16T22:31:00Z"/>
                <w:b/>
                <w:color w:val="C00000"/>
                <w:sz w:val="20"/>
              </w:rPr>
            </w:pPr>
            <w:ins w:id="14" w:author="Roberto Martínez Román" w:date="2018-01-16T22:31:00Z">
              <w:r>
                <w:rPr>
                  <w:b/>
                  <w:color w:val="C00000"/>
                  <w:sz w:val="20"/>
                </w:rPr>
                <w:t>Pedir edad en años</w:t>
              </w:r>
            </w:ins>
          </w:p>
          <w:p w14:paraId="27DADBE3" w14:textId="59F33B95" w:rsidR="009D3652" w:rsidRDefault="009D3652" w:rsidP="009D365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ins w:id="15" w:author="Roberto Martínez Román" w:date="2018-01-16T22:31:00Z">
              <w:r>
                <w:rPr>
                  <w:b/>
                  <w:color w:val="C00000"/>
                  <w:sz w:val="20"/>
                </w:rPr>
                <w:t xml:space="preserve">Pedir meses </w:t>
              </w:r>
            </w:ins>
          </w:p>
          <w:p w14:paraId="634198D9" w14:textId="12BC03A1" w:rsidR="00B37A48" w:rsidRDefault="00586F16" w:rsidP="009D365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Dividir la edad entre 4 = “bisiesto”</w:t>
            </w:r>
          </w:p>
          <w:p w14:paraId="51E3F0F5" w14:textId="2F89128D" w:rsidR="00586F16" w:rsidRDefault="00586F16" w:rsidP="009D365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Multiplicar la edad * 365 = </w:t>
            </w:r>
            <w:proofErr w:type="spellStart"/>
            <w:r>
              <w:rPr>
                <w:b/>
                <w:color w:val="C00000"/>
                <w:sz w:val="20"/>
              </w:rPr>
              <w:t>díasAño</w:t>
            </w:r>
            <w:proofErr w:type="spellEnd"/>
          </w:p>
          <w:p w14:paraId="74485B9E" w14:textId="4C44A753" w:rsidR="00586F16" w:rsidRDefault="00586F16" w:rsidP="009D365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 w:rsidRPr="00586F16">
              <w:rPr>
                <w:b/>
                <w:color w:val="C00000"/>
                <w:sz w:val="20"/>
              </w:rPr>
              <w:t xml:space="preserve">Multiplicar los meses * 30= </w:t>
            </w:r>
            <w:proofErr w:type="spellStart"/>
            <w:r w:rsidRPr="00586F16">
              <w:rPr>
                <w:b/>
                <w:color w:val="C00000"/>
                <w:sz w:val="20"/>
              </w:rPr>
              <w:t>dias</w:t>
            </w:r>
            <w:r>
              <w:rPr>
                <w:b/>
                <w:color w:val="C00000"/>
                <w:sz w:val="20"/>
              </w:rPr>
              <w:t>Meses</w:t>
            </w:r>
            <w:proofErr w:type="spellEnd"/>
          </w:p>
          <w:p w14:paraId="3D7B1CE9" w14:textId="3F34360B" w:rsidR="009D3652" w:rsidRDefault="00586F16" w:rsidP="009D365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</w:t>
            </w:r>
            <w:r w:rsidRPr="00586F16">
              <w:rPr>
                <w:b/>
                <w:color w:val="C00000"/>
                <w:sz w:val="20"/>
              </w:rPr>
              <w:t xml:space="preserve">umar el resultado </w:t>
            </w:r>
            <w:proofErr w:type="spellStart"/>
            <w:r>
              <w:rPr>
                <w:b/>
                <w:color w:val="C00000"/>
                <w:sz w:val="20"/>
              </w:rPr>
              <w:t>diasAño</w:t>
            </w:r>
            <w:proofErr w:type="spellEnd"/>
            <w:r>
              <w:rPr>
                <w:b/>
                <w:color w:val="C00000"/>
                <w:sz w:val="20"/>
              </w:rPr>
              <w:t xml:space="preserve"> + </w:t>
            </w:r>
            <w:proofErr w:type="spellStart"/>
            <w:r>
              <w:rPr>
                <w:b/>
                <w:color w:val="C00000"/>
                <w:sz w:val="20"/>
              </w:rPr>
              <w:t>díasMeses</w:t>
            </w:r>
            <w:proofErr w:type="spellEnd"/>
            <w:r>
              <w:rPr>
                <w:b/>
                <w:color w:val="C00000"/>
                <w:sz w:val="20"/>
              </w:rPr>
              <w:t>+ bisiesto</w:t>
            </w:r>
          </w:p>
          <w:p w14:paraId="5B633522" w14:textId="5CB4B891" w:rsidR="00586F16" w:rsidRPr="00586F16" w:rsidRDefault="00586F16" w:rsidP="009D3652">
            <w:pPr>
              <w:pStyle w:val="Sinespaciado"/>
              <w:numPr>
                <w:ilvl w:val="0"/>
                <w:numId w:val="1"/>
              </w:numPr>
              <w:rPr>
                <w:ins w:id="16" w:author="Roberto Martínez Román" w:date="2018-01-16T22:31:00Z"/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 xml:space="preserve"> “El total de tus días vividos es de…”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2BDB"/>
    <w:multiLevelType w:val="hybridMultilevel"/>
    <w:tmpl w:val="76DEC2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37CD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289A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86F16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D3652"/>
    <w:rsid w:val="009E3919"/>
    <w:rsid w:val="009F68E7"/>
    <w:rsid w:val="00A07E3B"/>
    <w:rsid w:val="00A4024B"/>
    <w:rsid w:val="00AE68B4"/>
    <w:rsid w:val="00B04A1D"/>
    <w:rsid w:val="00B0600B"/>
    <w:rsid w:val="00B10E63"/>
    <w:rsid w:val="00B13B32"/>
    <w:rsid w:val="00B37A48"/>
    <w:rsid w:val="00B50F1C"/>
    <w:rsid w:val="00B75C1C"/>
    <w:rsid w:val="00B83687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B37A4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7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A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E4E69-9CCB-4655-A960-1FE54E87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DELL</cp:lastModifiedBy>
  <cp:revision>2</cp:revision>
  <cp:lastPrinted>2016-08-08T20:26:00Z</cp:lastPrinted>
  <dcterms:created xsi:type="dcterms:W3CDTF">2018-01-18T03:28:00Z</dcterms:created>
  <dcterms:modified xsi:type="dcterms:W3CDTF">2018-01-18T03:28:00Z</dcterms:modified>
</cp:coreProperties>
</file>